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232FB" w14:textId="7A2476FC" w:rsidR="00310AD4" w:rsidRPr="006138F0" w:rsidRDefault="00C001E9" w:rsidP="006138F0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rPrChange w:id="0" w:author="Shouryan Sood" w:date="2019-11-03T23:10:00Z">
            <w:rPr>
              <w:rFonts w:ascii="Tahoma" w:eastAsia="SimSun" w:hAnsi="Tahoma" w:cs="Tahoma"/>
              <w:color w:val="00B050"/>
              <w:sz w:val="40"/>
              <w:szCs w:val="40"/>
              <w:u w:val="double"/>
            </w:rPr>
          </w:rPrChange>
        </w:rPr>
      </w:pPr>
      <w:r>
        <w:rPr>
          <w:rFonts w:ascii="Tahoma" w:eastAsia="SimSun" w:hAnsi="Tahoma" w:cs="Tahoma"/>
          <w:color w:val="00B050"/>
          <w:sz w:val="40"/>
          <w:szCs w:val="40"/>
          <w:u w:val="double"/>
        </w:rPr>
        <w:t xml:space="preserve">DESIGN AN </w:t>
      </w:r>
      <w:r w:rsidR="006138F0">
        <w:rPr>
          <w:rFonts w:ascii="Tahoma" w:eastAsia="SimSun" w:hAnsi="Tahoma" w:cs="Tahoma"/>
          <w:color w:val="00B050"/>
          <w:sz w:val="40"/>
          <w:szCs w:val="40"/>
          <w:u w:val="double"/>
        </w:rPr>
        <w:t>OBSTACL</w:t>
      </w:r>
      <w:ins w:id="1" w:author="Shouryan Sood" w:date="2019-11-03T23:10:00Z">
        <w:r w:rsidR="006138F0">
          <w:rPr>
            <w:rFonts w:ascii="Tahoma" w:eastAsia="SimSun" w:hAnsi="Tahoma" w:cs="Tahoma"/>
            <w:color w:val="00B050"/>
            <w:sz w:val="40"/>
            <w:szCs w:val="40"/>
            <w:u w:val="double"/>
          </w:rPr>
          <w:t>E DETECTOR</w:t>
        </w:r>
        <w:bookmarkStart w:id="2" w:name="_GoBack"/>
        <w:bookmarkEnd w:id="2"/>
        <w:r w:rsidR="006138F0">
          <w:rPr>
            <w:rFonts w:ascii="Tahoma" w:eastAsia="SimSun" w:hAnsi="Tahoma" w:cs="Tahoma"/>
            <w:color w:val="00B050"/>
            <w:sz w:val="40"/>
            <w:szCs w:val="40"/>
            <w:u w:val="double"/>
          </w:rPr>
          <w:t> </w:t>
        </w:r>
      </w:ins>
    </w:p>
    <w:p w14:paraId="150A9317" w14:textId="77777777" w:rsidR="00310AD4" w:rsidRDefault="00310AD4">
      <w:pPr>
        <w:ind w:firstLineChars="400" w:firstLine="1600"/>
        <w:rPr>
          <w:rFonts w:ascii="Tahoma" w:eastAsia="SimSun" w:hAnsi="Tahoma" w:cs="Tahoma"/>
          <w:color w:val="00B050"/>
          <w:sz w:val="40"/>
          <w:szCs w:val="40"/>
          <w:u w:val="double"/>
        </w:rPr>
      </w:pPr>
    </w:p>
    <w:p w14:paraId="51B98CE8" w14:textId="7D5D02C6" w:rsidR="00310AD4" w:rsidRDefault="006138F0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  <w:t>Obstacle detector:</w:t>
      </w:r>
    </w:p>
    <w:p w14:paraId="76F89438" w14:textId="7D1058C4" w:rsidR="003805FA" w:rsidRDefault="00197F3C">
      <w:pPr>
        <w:rPr>
          <w:rFonts w:ascii="Tahoma" w:eastAsia="SimSun" w:hAnsi="Tahoma" w:cs="Tahoma"/>
          <w:color w:val="385623" w:themeColor="accent6" w:themeShade="80"/>
          <w:sz w:val="40"/>
          <w:szCs w:val="40"/>
          <w:u w:val="single"/>
        </w:rPr>
      </w:pPr>
      <w:r>
        <w:rPr>
          <w:rFonts w:ascii="Tahoma" w:eastAsia="SimSun" w:hAnsi="Tahoma" w:cs="Tahoma"/>
          <w:noProof/>
          <w:color w:val="385623" w:themeColor="accent6" w:themeShade="80"/>
          <w:sz w:val="40"/>
          <w:szCs w:val="40"/>
          <w:u w:val="single"/>
        </w:rPr>
        <w:drawing>
          <wp:inline distT="0" distB="0" distL="0" distR="0" wp14:anchorId="772A4ABD" wp14:editId="143DB976">
            <wp:extent cx="58737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stacle detec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78EC" w14:textId="50541D3D" w:rsidR="00310AD4" w:rsidRDefault="00310AD4">
      <w:pPr>
        <w:rPr>
          <w:rFonts w:ascii="Tahoma" w:eastAsia="SimSun" w:hAnsi="Tahoma" w:cs="Tahoma"/>
          <w:color w:val="5B9BD5" w:themeColor="accent1"/>
          <w:sz w:val="40"/>
          <w:szCs w:val="40"/>
        </w:rPr>
      </w:pPr>
    </w:p>
    <w:p w14:paraId="27AECB01" w14:textId="77777777" w:rsidR="00310AD4" w:rsidRDefault="00C001E9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14:paraId="77AEB3F6" w14:textId="77777777" w:rsidR="00310AD4" w:rsidRDefault="00C001E9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14:paraId="043AD2F7" w14:textId="77777777" w:rsidR="00310AD4" w:rsidRDefault="00310AD4">
      <w:pPr>
        <w:rPr>
          <w:rFonts w:ascii="Tahoma" w:eastAsia="SimSun" w:hAnsi="Tahoma" w:cs="Tahoma"/>
          <w:sz w:val="32"/>
          <w:szCs w:val="32"/>
        </w:rPr>
      </w:pPr>
    </w:p>
    <w:p w14:paraId="5FBC051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 xml:space="preserve">➢ By using kirchoff’s voltage law &amp; </w:t>
      </w:r>
    </w:p>
    <w:p w14:paraId="4B1C9933" w14:textId="77777777" w:rsidR="00310AD4" w:rsidRDefault="00C001E9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➢ By using kirchoff’s current law</w:t>
      </w:r>
    </w:p>
    <w:p w14:paraId="232E22C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3BF9F42E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F195D2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0B17963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Connections in Breadboard and wiring.</w:t>
      </w:r>
    </w:p>
    <w:p w14:paraId="22EA3E9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• How to control arduino and its coding. •</w:t>
      </w:r>
    </w:p>
    <w:p w14:paraId="0F708180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Use of multimeter for continuity. </w:t>
      </w:r>
    </w:p>
    <w:p w14:paraId="6A24C006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1EE78CAF" w14:textId="77777777" w:rsidR="00310AD4" w:rsidRDefault="00310AD4">
      <w:pPr>
        <w:rPr>
          <w:rFonts w:ascii="Tahoma" w:eastAsia="SimSun" w:hAnsi="Tahoma" w:cs="Tahoma"/>
          <w:color w:val="00B0F0"/>
          <w:sz w:val="32"/>
          <w:szCs w:val="32"/>
        </w:rPr>
      </w:pPr>
    </w:p>
    <w:p w14:paraId="2D873E8D" w14:textId="77777777" w:rsidR="00197F3C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6C52A952" w14:textId="161F92B9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</w:t>
      </w:r>
      <w:r w:rsidR="00197F3C">
        <w:rPr>
          <w:rFonts w:ascii="Tahoma" w:eastAsia="SimSun" w:hAnsi="Tahoma" w:cs="Tahoma"/>
          <w:sz w:val="28"/>
          <w:szCs w:val="28"/>
        </w:rPr>
        <w:t>When the object is near it measures the distance.</w:t>
      </w:r>
    </w:p>
    <w:p w14:paraId="3A3695F7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➢ Relation between software and hardware. </w:t>
      </w:r>
    </w:p>
    <w:p w14:paraId="5B240337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0F9C30B2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7604DCBA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3394B106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select the right port and type of arduino </w:t>
      </w:r>
    </w:p>
    <w:p w14:paraId="6A580AEB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loose connections </w:t>
      </w:r>
    </w:p>
    <w:p w14:paraId="4EA7CE1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connections according to the codes</w:t>
      </w:r>
    </w:p>
    <w:p w14:paraId="169AE1DD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continuity of the circuit </w:t>
      </w:r>
    </w:p>
    <w:p w14:paraId="4ED79F05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proofErr w:type="gramStart"/>
      <w:r>
        <w:rPr>
          <w:rFonts w:ascii="Tahoma" w:eastAsia="SimSun" w:hAnsi="Tahoma" w:cs="Tahoma"/>
          <w:sz w:val="28"/>
          <w:szCs w:val="28"/>
        </w:rPr>
        <w:t>To</w:t>
      </w:r>
      <w:proofErr w:type="gramEnd"/>
      <w:r>
        <w:rPr>
          <w:rFonts w:ascii="Tahoma" w:eastAsia="SimSun" w:hAnsi="Tahoma" w:cs="Tahoma"/>
          <w:sz w:val="28"/>
          <w:szCs w:val="28"/>
        </w:rPr>
        <w:t xml:space="preserve"> check the flow of current in the circuit </w:t>
      </w:r>
    </w:p>
    <w:p w14:paraId="40FC6473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2DA65D41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6254596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58F6DFF8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tools carefully </w:t>
      </w:r>
    </w:p>
    <w:p w14:paraId="11FB0A3C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Wear gloves</w:t>
      </w:r>
    </w:p>
    <w:p w14:paraId="66C44ACE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14:paraId="1376A4B8" w14:textId="77777777" w:rsidR="00310AD4" w:rsidRDefault="00310AD4">
      <w:pPr>
        <w:rPr>
          <w:rFonts w:ascii="Tahoma" w:eastAsia="SimSun" w:hAnsi="Tahoma" w:cs="Tahoma"/>
          <w:sz w:val="28"/>
          <w:szCs w:val="28"/>
        </w:rPr>
      </w:pPr>
    </w:p>
    <w:p w14:paraId="4999DF31" w14:textId="77777777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14:paraId="2F14250E" w14:textId="77777777" w:rsidR="00310AD4" w:rsidRDefault="00C001E9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14:paraId="32DE6427" w14:textId="1A1F3F0E" w:rsidR="00310AD4" w:rsidRDefault="00C001E9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 w:rsidR="00197F3C">
        <w:rPr>
          <w:rFonts w:ascii="Tahoma" w:eastAsia="SimSun" w:hAnsi="Tahoma" w:cs="Tahoma"/>
          <w:sz w:val="28"/>
          <w:szCs w:val="28"/>
        </w:rPr>
        <w:t>Distance measurement when the object comes near to the ultrasonic sensor.</w:t>
      </w:r>
    </w:p>
    <w:p w14:paraId="18B4EC62" w14:textId="77777777" w:rsidR="00310AD4" w:rsidRDefault="00C001E9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Used in project works</w:t>
      </w:r>
    </w:p>
    <w:sectPr w:rsidR="00310A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ouryan Sood">
    <w15:presenceInfo w15:providerId="Windows Live" w15:userId="f9516cea4478bf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03C64DB"/>
    <w:rsid w:val="00197F3C"/>
    <w:rsid w:val="00310AD4"/>
    <w:rsid w:val="003805FA"/>
    <w:rsid w:val="00493638"/>
    <w:rsid w:val="006138F0"/>
    <w:rsid w:val="00C001E9"/>
    <w:rsid w:val="2C086ED8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C2C01"/>
  <w15:docId w15:val="{E43144D9-E50A-41C8-826C-03BFF04F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147</Words>
  <Characters>737</Characters>
  <Application>Microsoft Office Word</Application>
  <DocSecurity>0</DocSecurity>
  <Lines>43</Lines>
  <Paragraphs>32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shouryansood07</dc:creator>
  <cp:lastModifiedBy>Shouryan Sood</cp:lastModifiedBy>
  <cp:revision>6</cp:revision>
  <dcterms:created xsi:type="dcterms:W3CDTF">2019-09-11T14:18:00Z</dcterms:created>
  <dcterms:modified xsi:type="dcterms:W3CDTF">2019-11-03T17:40:00Z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